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11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numPr>
              <w:ilvl w:val="0"/>
              <w:numId w:val="2"/>
            </w:numPr>
            <w:tabs>
              <w:tab w:val="right" w:pos="9360"/>
            </w:tabs>
            <w:spacing w:after="80"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Uvod</w:t>
            <w:tab/>
            <w:t xml:space="preserve">3</w:t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 1.1 Rezime</w:t>
            <w:tab/>
            <w:t xml:space="preserve">3</w:t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 1.2 Namena dokumenta i ciljna grupa</w:t>
            <w:tab/>
            <w:t xml:space="preserve">3</w:t>
          </w:r>
        </w:p>
        <w:p w:rsidR="00000000" w:rsidDel="00000000" w:rsidP="00000000" w:rsidRDefault="00000000" w:rsidRPr="00000000" w14:paraId="0000002E">
          <w:pPr>
            <w:numPr>
              <w:ilvl w:val="0"/>
              <w:numId w:val="2"/>
            </w:numPr>
            <w:tabs>
              <w:tab w:val="right" w:pos="9360"/>
            </w:tabs>
            <w:spacing w:after="80"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Tim</w:t>
            <w:tab/>
            <w:t xml:space="preserve">3</w:t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2.1 Članovi tima</w:t>
            <w:tab/>
            <w:t xml:space="preserve">3</w:t>
          </w:r>
        </w:p>
        <w:p w:rsidR="00000000" w:rsidDel="00000000" w:rsidP="00000000" w:rsidRDefault="00000000" w:rsidRPr="00000000" w14:paraId="00000030">
          <w:pPr>
            <w:numPr>
              <w:ilvl w:val="0"/>
              <w:numId w:val="2"/>
            </w:numPr>
            <w:tabs>
              <w:tab w:val="right" w:pos="9360"/>
            </w:tabs>
            <w:spacing w:after="80"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Opis problema</w:t>
            <w:tab/>
            <w:t xml:space="preserve">4</w:t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3.1 Osnovna postavka</w:t>
            <w:tab/>
            <w:t xml:space="preserve">4</w:t>
          </w:r>
        </w:p>
        <w:p w:rsidR="00000000" w:rsidDel="00000000" w:rsidP="00000000" w:rsidRDefault="00000000" w:rsidRPr="00000000" w14:paraId="00000032">
          <w:pPr>
            <w:numPr>
              <w:ilvl w:val="0"/>
              <w:numId w:val="2"/>
            </w:numPr>
            <w:tabs>
              <w:tab w:val="right" w:pos="9360"/>
            </w:tabs>
            <w:spacing w:after="80"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Opis proizvoda</w:t>
            <w:tab/>
            <w:t xml:space="preserve">4</w:t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4.1 Osnovne karakteristike</w:t>
            <w:tab/>
            <w:t xml:space="preserve">4</w:t>
          </w:r>
        </w:p>
        <w:p w:rsidR="00000000" w:rsidDel="00000000" w:rsidP="00000000" w:rsidRDefault="00000000" w:rsidRPr="00000000" w14:paraId="00000034">
          <w:pPr>
            <w:numPr>
              <w:ilvl w:val="0"/>
              <w:numId w:val="2"/>
            </w:numPr>
            <w:tabs>
              <w:tab w:val="right" w:pos="9360"/>
            </w:tabs>
            <w:spacing w:after="80"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Kategorije korisnika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5.1 Uopšteno</w:t>
            <w:tab/>
            <w:t xml:space="preserve">5</w:t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after="80"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5.2 Regular korisnici</w:t>
            <w:tab/>
            <w:t xml:space="preserve">     5</w:t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after="80"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5.3 Premium korisnici</w:t>
            <w:tab/>
            <w:t xml:space="preserve">5</w:t>
          </w:r>
        </w:p>
        <w:p w:rsidR="00000000" w:rsidDel="00000000" w:rsidP="00000000" w:rsidRDefault="00000000" w:rsidRPr="00000000" w14:paraId="00000038">
          <w:pPr>
            <w:numPr>
              <w:ilvl w:val="0"/>
              <w:numId w:val="2"/>
            </w:numPr>
            <w:tabs>
              <w:tab w:val="right" w:pos="9360"/>
            </w:tabs>
            <w:spacing w:after="0" w:afterAutospacing="0" w:before="8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Tehnologija                                                                                                                       5</w:t>
          </w:r>
        </w:p>
        <w:p w:rsidR="00000000" w:rsidDel="00000000" w:rsidP="00000000" w:rsidRDefault="00000000" w:rsidRPr="00000000" w14:paraId="00000039">
          <w:pPr>
            <w:numPr>
              <w:ilvl w:val="0"/>
              <w:numId w:val="2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Funkcionalnosti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3A">
          <w:pPr>
            <w:numPr>
              <w:ilvl w:val="0"/>
              <w:numId w:val="2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Pretpostavke i ograničenja                                                                                             6</w:t>
          </w:r>
        </w:p>
        <w:p w:rsidR="00000000" w:rsidDel="00000000" w:rsidP="00000000" w:rsidRDefault="00000000" w:rsidRPr="00000000" w14:paraId="0000003B">
          <w:pPr>
            <w:numPr>
              <w:ilvl w:val="0"/>
              <w:numId w:val="2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Kvalitet   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3C">
          <w:pPr>
            <w:numPr>
              <w:ilvl w:val="0"/>
              <w:numId w:val="2"/>
            </w:numPr>
            <w:tabs>
              <w:tab w:val="right" w:pos="9360"/>
            </w:tabs>
            <w:spacing w:after="80" w:before="0" w:beforeAutospacing="0" w:line="240" w:lineRule="auto"/>
            <w:ind w:left="720" w:hanging="360"/>
            <w:jc w:val="right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 Plan i prioriteti                                                                                                                 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21.2.2020.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Petar Ostojić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Uvod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 w14:paraId="0000007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Daljinac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deo je praktične nastave predmeta Principi softverskog inženjerstva. Aplikacija bi trebalo da postane deo svakodnevnog života. Namenjena je svima koji imaju potrebu da unaprede kvalitet svoje svakodnevice.</w:t>
      </w:r>
    </w:p>
    <w:p w:rsidR="00000000" w:rsidDel="00000000" w:rsidP="00000000" w:rsidRDefault="00000000" w:rsidRPr="00000000" w14:paraId="0000007E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Namena dokumenta i ciljna grupa</w:t>
      </w:r>
    </w:p>
    <w:p w:rsidR="00000000" w:rsidDel="00000000" w:rsidP="00000000" w:rsidRDefault="00000000" w:rsidRPr="00000000" w14:paraId="00000080">
      <w:pPr>
        <w:ind w:left="1417.3228346456694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Tekst koji se nalazi u ovom dokumentu definiše probleme koje će aplikacija rešavati, kao i namenu aplikacije, funkcionalnosti kojima se korisnici mogu služiti, ali i ideje koje mogu služiti za unapređivanje same aplikacije. Dokument je namenjen članovima tima, kao i klijentu iz razloga bržeg i lakšeg sinhronizovanja zahteva korisnika i realizovanja inženjera. Svrha dokumenta je da približi krajnji proizvod korisniku.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Članovi tima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17.322834645669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etar Ostojić (team leader)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leksa Jovanović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senija Mladenović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eodora Nedeljković</w:t>
      </w:r>
    </w:p>
    <w:p w:rsidR="00000000" w:rsidDel="00000000" w:rsidP="00000000" w:rsidRDefault="00000000" w:rsidRPr="00000000" w14:paraId="0000008A">
      <w:pPr>
        <w:ind w:left="1417.3228346456694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(Odatle i samo ime tima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PAKT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Opis problema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Osnovna postavka</w:t>
      </w:r>
    </w:p>
    <w:p w:rsidR="00000000" w:rsidDel="00000000" w:rsidP="00000000" w:rsidRDefault="00000000" w:rsidRPr="00000000" w14:paraId="000000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Na osnovu iskustva sa problemom temperature u stanu tokom izuzetno toplih i izuzetno hladnih dana, došli smo na ideju da napravimo pametni uređaj koji će nam otkloniti probleme sa kojima se svakodnevno suočavamo tokom većeg dela godine. Ako uzmemo u obzir da smo često odsutni od kuće tokom dana i nismo u mogućnosti da rashladimo prostorije pre nego što se vratimo kući, odgovaralo bi nam kada bismo to mogli da radimo izdaleka, recimo dok smo i dalje na fakultetu ili na poslu. Takođe, možemo živeti sami, ali možemo živeti i sa porodicom pa bi zato bilo dobro kada bismo svi imali neku aplikaciju kojom bismo kontrolisali rad klime, a opet imali uvid u to koja temperatura je trenutno podešena u prostoriji. Ono što se postiže ovim proizvodom unapređuje i olakšava svakodnevicu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Opis proizvoda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Osnovne karakteristike</w:t>
      </w:r>
    </w:p>
    <w:p w:rsidR="00000000" w:rsidDel="00000000" w:rsidP="00000000" w:rsidRDefault="00000000" w:rsidRPr="00000000" w14:paraId="000000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Sistem za “opamećivanje” kućnih aparata (prvenstveno za potrebe projekta - klime). Preko web sajta mogućnost pravljenja naloga putem kojeg biste mogli da uključujete i isključujete klimu u svom domu, kao i praćenje same temperature. Realizacija uz pomoć Arduina i neke vrste REST API-ja (NodeJS) koji bi služio kao sprega između Arduina i front-enda (VueJS).</w:t>
      </w:r>
    </w:p>
    <w:p w:rsidR="00000000" w:rsidDel="00000000" w:rsidP="00000000" w:rsidRDefault="00000000" w:rsidRPr="00000000" w14:paraId="0000009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Kategorije korisnika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Uopšteno</w:t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Kategorizacija klijenata za početak biće izvršena na one koji žele da upravljaju samo jednim uređajem - grupa  regularnih korisnika i one koji bi sem klimom želeli da upravljaju i televizorom - Premium grupa korisnika.</w:t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Regularni korisnici</w:t>
      </w:r>
    </w:p>
    <w:p w:rsidR="00000000" w:rsidDel="00000000" w:rsidP="00000000" w:rsidRDefault="00000000" w:rsidRPr="00000000" w14:paraId="000000A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Grupa korisnika koji imaju mogućnost upravljanjem iskljičivo klima uređaja. Pri registraciji unose lične podatke (username, šifra), kao i jedinstveni identifikacioni broj svog Daljinac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24"/>
          <w:szCs w:val="24"/>
          <w:rtl w:val="0"/>
        </w:rPr>
        <w:t xml:space="preserve"> uređaja (identifikacioni broj koji bi u slučaju izaska ovog proizvoda na tržište dolazio predefinisan uz sam uređaj, u slučaju projekta - Arduina - za potrebe sinhronizacije korisnika i veb aplikacije). Omogućeno je uključivanje/isključivanje klima uređaja, podešavanje temperature, kao i praćenje trenutne temperature sobe.</w:t>
      </w:r>
    </w:p>
    <w:p w:rsidR="00000000" w:rsidDel="00000000" w:rsidP="00000000" w:rsidRDefault="00000000" w:rsidRPr="00000000" w14:paraId="000000A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Premium korisnici</w:t>
      </w:r>
    </w:p>
    <w:p w:rsidR="00000000" w:rsidDel="00000000" w:rsidP="00000000" w:rsidRDefault="00000000" w:rsidRPr="00000000" w14:paraId="000000A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Grupa korisnika koja sem klima uređajima, takođe može da upravlja i televizorom - da ga uključi/isključi, kao i da uključi servis poput Netflix-a ili YouTube-a (u zavisnosti šta televizor podržava). Regularni korisnici za određenu mesečnu pretplatu mogu postati premium korisnici, i taj prelazak vrše kroz jednostavnu formu (upis podataka sa platne kartice - jednostavno :)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Tehnologija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6.1.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Ukratko o tehnologijama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Za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 će biti korišćeni NodeJS, Arduino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 će biti u Arduino jeziku, dok ćemo za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 </w:t>
      </w:r>
      <w:r w:rsidDel="00000000" w:rsidR="00000000" w:rsidRPr="00000000">
        <w:rPr>
          <w:sz w:val="24"/>
          <w:szCs w:val="24"/>
          <w:rtl w:val="0"/>
        </w:rPr>
        <w:t xml:space="preserve">koristiti framework VueJS ili neki drugi framework u zavisnosti čime bismo postigli željeni efekat. Tehnologije nismo do kraja definisali.</w:t>
      </w:r>
    </w:p>
    <w:p w:rsidR="00000000" w:rsidDel="00000000" w:rsidP="00000000" w:rsidRDefault="00000000" w:rsidRPr="00000000" w14:paraId="000000B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Funkcionalnosti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7.1. Registracija korisnika</w:t>
      </w:r>
    </w:p>
    <w:p w:rsidR="00000000" w:rsidDel="00000000" w:rsidP="00000000" w:rsidRDefault="00000000" w:rsidRPr="00000000" w14:paraId="000000C4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Korisnik će moći preko forme da unese svoje podatke i tako napravi nalog na aplikaciji preko koje će moći da prati sve ono što mu bude omogućeno u zavisnosti od toga kojem tipu korisnika pripada.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7.2.  Logovanje korisnika</w:t>
      </w:r>
    </w:p>
    <w:p w:rsidR="00000000" w:rsidDel="00000000" w:rsidP="00000000" w:rsidRDefault="00000000" w:rsidRPr="00000000" w14:paraId="000000C7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Prilikom ponovnog korišćenja aplikacije, korisnik će se prijavljivati i time dobiti trenutni uvid šta se dešava sa uređajima čije stanje prati.</w:t>
      </w:r>
    </w:p>
    <w:p w:rsidR="00000000" w:rsidDel="00000000" w:rsidP="00000000" w:rsidRDefault="00000000" w:rsidRPr="00000000" w14:paraId="000000C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7.3.  Zahtev za promenu šifre korisnika</w:t>
      </w:r>
    </w:p>
    <w:p w:rsidR="00000000" w:rsidDel="00000000" w:rsidP="00000000" w:rsidRDefault="00000000" w:rsidRPr="00000000" w14:paraId="000000CA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Ukoliko se desi da zaboravi ili želi da promeni širfru, korisnik će to moći da uradi preko jednostavne forme.</w:t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7.4.  Mogućnost pregleda temperature jedne ili više soba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7.5.  Podešavanje temperature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7.6.  Uključivanje/isključivanje uređaja</w:t>
      </w:r>
    </w:p>
    <w:p w:rsidR="00000000" w:rsidDel="00000000" w:rsidP="00000000" w:rsidRDefault="00000000" w:rsidRPr="00000000" w14:paraId="000000D1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Korisniku je omogućeno uključivanje/isključivanje klima uređaja (i/ili televizora u zavisnosti od tipa korisnika)</w:t>
      </w:r>
      <w:ins w:author="Anonymous" w:id="0" w:date="2020-02-22T10:05:12Z">
        <w:r w:rsidDel="00000000" w:rsidR="00000000" w:rsidRPr="00000000">
          <w:rPr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7.7.  Tajmer za arduino</w:t>
      </w:r>
    </w:p>
    <w:p w:rsidR="00000000" w:rsidDel="00000000" w:rsidP="00000000" w:rsidRDefault="00000000" w:rsidRPr="00000000" w14:paraId="000000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7.8.  Dodavanje soba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Pretpostavke i ograničenja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Još uvek nismo pronašli sve odgovarajuće  tehnologije koje ćemo uključiti prilikom izrade veb aplikacije. 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Kvalitet</w:t>
      </w:r>
    </w:p>
    <w:p w:rsidR="00000000" w:rsidDel="00000000" w:rsidP="00000000" w:rsidRDefault="00000000" w:rsidRPr="00000000" w14:paraId="000000DA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Za potrebe testiranja Arduino dela projekta, biće korišćena tehnika manuelnog testiranja, za testiranje API-ja alat - Postman, a za testiranje front-enda Selenium IDE za Chrome browser.</w:t>
      </w:r>
    </w:p>
    <w:p w:rsidR="00000000" w:rsidDel="00000000" w:rsidP="00000000" w:rsidRDefault="00000000" w:rsidRPr="00000000" w14:paraId="000000D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 i prioriteti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10.1. Trenutni fokus</w:t>
      </w:r>
    </w:p>
    <w:p w:rsidR="00000000" w:rsidDel="00000000" w:rsidP="00000000" w:rsidRDefault="00000000" w:rsidRPr="00000000" w14:paraId="000000DF">
      <w:pPr>
        <w:ind w:left="1417.3228346456694" w:firstLine="69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Radimo na izradi prototipa veb aplikacije kao i samog uređaja uz pomoć Arduina.</w:t>
      </w:r>
    </w:p>
    <w:p w:rsidR="00000000" w:rsidDel="00000000" w:rsidP="00000000" w:rsidRDefault="00000000" w:rsidRPr="00000000" w14:paraId="000000E0">
      <w:pPr>
        <w:ind w:left="1417.3228346456694" w:firstLine="6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10.2  Plan</w:t>
      </w:r>
    </w:p>
    <w:p w:rsidR="00000000" w:rsidDel="00000000" w:rsidP="00000000" w:rsidRDefault="00000000" w:rsidRPr="00000000" w14:paraId="000000E2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Potpuna implementacija opisanog sistema, bez oslanjanja na razne IoT mikroservise, moguće dodavanje više vrsta korisnika i slične QoL (quality of life) nadogradnje.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Style w:val="Subtitle"/>
      <w:rPr/>
    </w:pPr>
    <w:bookmarkStart w:colFirst="0" w:colLast="0" w:name="_19hym7ltdkp1" w:id="3"/>
    <w:bookmarkEnd w:id="3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D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4"/>
    <w:bookmarkEnd w:id="4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